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616B" w14:textId="77777777" w:rsidR="005558FB" w:rsidRDefault="005558FB" w:rsidP="00C6554A">
      <w:pPr>
        <w:pStyle w:val="Foto"/>
      </w:pPr>
    </w:p>
    <w:p w14:paraId="7B0ED6FF" w14:textId="77777777" w:rsidR="005558FB" w:rsidRDefault="005558FB" w:rsidP="00C6554A">
      <w:pPr>
        <w:pStyle w:val="Foto"/>
      </w:pPr>
    </w:p>
    <w:p w14:paraId="5105A995" w14:textId="77777777" w:rsidR="005558FB" w:rsidRDefault="005558FB" w:rsidP="00C6554A">
      <w:pPr>
        <w:pStyle w:val="Foto"/>
      </w:pPr>
    </w:p>
    <w:p w14:paraId="1259A035" w14:textId="77777777" w:rsidR="005558FB" w:rsidRDefault="005558FB" w:rsidP="00C6554A">
      <w:pPr>
        <w:pStyle w:val="Foto"/>
      </w:pPr>
    </w:p>
    <w:p w14:paraId="779E5329" w14:textId="77777777" w:rsidR="005558FB" w:rsidRDefault="005558FB" w:rsidP="00C6554A">
      <w:pPr>
        <w:pStyle w:val="Foto"/>
      </w:pPr>
    </w:p>
    <w:p w14:paraId="024A61BB" w14:textId="77777777" w:rsidR="005558FB" w:rsidRDefault="005558FB" w:rsidP="00C6554A">
      <w:pPr>
        <w:pStyle w:val="Foto"/>
      </w:pPr>
    </w:p>
    <w:p w14:paraId="1758A33B" w14:textId="77777777" w:rsidR="005558FB" w:rsidRDefault="005558FB" w:rsidP="00C6554A">
      <w:pPr>
        <w:pStyle w:val="Foto"/>
      </w:pPr>
    </w:p>
    <w:p w14:paraId="5FEFFDB1" w14:textId="3E7AC31C" w:rsidR="00C6554A" w:rsidRDefault="005558FB" w:rsidP="00C6554A">
      <w:pPr>
        <w:pStyle w:val="Foto"/>
      </w:pPr>
      <w:r>
        <w:rPr>
          <w:noProof/>
        </w:rPr>
        <w:drawing>
          <wp:inline distT="0" distB="0" distL="0" distR="0" wp14:anchorId="3FD2DE0C" wp14:editId="11AC41FC">
            <wp:extent cx="5274310" cy="2490470"/>
            <wp:effectExtent l="0" t="0" r="0" b="0"/>
            <wp:docPr id="19" name="Picture 19" descr="Creación de una aplicación de consola de Visual Basic (VB) sencilla –  Programa en Lí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ción de una aplicación de consola de Visual Basic (VB) sencilla –  Programa en Líne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D740" w14:textId="239D7011" w:rsidR="005558FB" w:rsidRDefault="005558FB" w:rsidP="00C6554A">
      <w:pPr>
        <w:pStyle w:val="Foto"/>
      </w:pPr>
    </w:p>
    <w:p w14:paraId="69E11065" w14:textId="7A3ED2D2" w:rsidR="005558FB" w:rsidRDefault="005558FB" w:rsidP="00C6554A">
      <w:pPr>
        <w:pStyle w:val="Foto"/>
      </w:pPr>
    </w:p>
    <w:p w14:paraId="572AC437" w14:textId="1EB64A9F" w:rsidR="005558FB" w:rsidRDefault="005558FB" w:rsidP="00C6554A">
      <w:pPr>
        <w:pStyle w:val="Foto"/>
      </w:pPr>
    </w:p>
    <w:p w14:paraId="52598B08" w14:textId="50378081" w:rsidR="005558FB" w:rsidRDefault="005558FB" w:rsidP="00C6554A">
      <w:pPr>
        <w:pStyle w:val="Foto"/>
      </w:pPr>
    </w:p>
    <w:p w14:paraId="00262FFF" w14:textId="77777777" w:rsidR="005558FB" w:rsidRPr="008B5277" w:rsidRDefault="005558FB" w:rsidP="00C6554A">
      <w:pPr>
        <w:pStyle w:val="Foto"/>
      </w:pPr>
    </w:p>
    <w:sdt>
      <w:sdtPr>
        <w:alias w:val="Titel"/>
        <w:tag w:val=""/>
        <w:id w:val="-320114257"/>
        <w:placeholder>
          <w:docPart w:val="A3C085B923BE485AA9900A23BC62324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1E1A181" w14:textId="70232247" w:rsidR="007923F2" w:rsidRDefault="007923F2" w:rsidP="007923F2">
          <w:pPr>
            <w:pStyle w:val="Title"/>
          </w:pPr>
          <w:r>
            <w:t>Projektrapport</w:t>
          </w:r>
        </w:p>
      </w:sdtContent>
    </w:sdt>
    <w:sdt>
      <w:sdtPr>
        <w:alias w:val="Ämne"/>
        <w:tag w:val=""/>
        <w:id w:val="545571905"/>
        <w:placeholder>
          <w:docPart w:val="75373EB71FED4809B341F6ED55B25E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7FDC34D" w14:textId="29ADE2E9" w:rsidR="007923F2" w:rsidRPr="00D5413C" w:rsidRDefault="005558FB" w:rsidP="007923F2">
          <w:pPr>
            <w:pStyle w:val="Subtitle"/>
          </w:pPr>
          <w:r>
            <w:t>träningsdagbok</w:t>
          </w:r>
        </w:p>
      </w:sdtContent>
    </w:sdt>
    <w:p w14:paraId="5D3A6179" w14:textId="2B1D3B6E" w:rsidR="007923F2" w:rsidRDefault="00000000" w:rsidP="007923F2">
      <w:pPr>
        <w:pStyle w:val="Kontaktinformation"/>
      </w:pPr>
      <w:sdt>
        <w:sdtPr>
          <w:alias w:val="Författare"/>
          <w:tag w:val=""/>
          <w:id w:val="1539861696"/>
          <w:placeholder>
            <w:docPart w:val="8F176FCC09564335BC1E40C1F0EC2DD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141AE6">
            <w:t>Daniel</w:t>
          </w:r>
        </w:sdtContent>
      </w:sdt>
      <w:r w:rsidR="007923F2">
        <w:rPr>
          <w:lang w:bidi="sv-SE"/>
        </w:rPr>
        <w:t xml:space="preserve"> </w:t>
      </w:r>
      <w:r w:rsidR="00682832">
        <w:rPr>
          <w:lang w:bidi="sv-SE"/>
        </w:rPr>
        <w:t xml:space="preserve">Bergholm </w:t>
      </w:r>
      <w:r w:rsidR="007923F2">
        <w:rPr>
          <w:lang w:bidi="sv-SE"/>
        </w:rPr>
        <w:t xml:space="preserve">| </w:t>
      </w:r>
      <w:r w:rsidR="00141AE6">
        <w:rPr>
          <w:lang w:bidi="sv-SE"/>
        </w:rPr>
        <w:t>IT20</w:t>
      </w:r>
      <w:r w:rsidR="007923F2">
        <w:rPr>
          <w:lang w:bidi="sv-SE"/>
        </w:rPr>
        <w:t xml:space="preserve"> |</w:t>
      </w:r>
      <w:sdt>
        <w:sdtPr>
          <w:alias w:val="Publiceringsdatum"/>
          <w:tag w:val=""/>
          <w:id w:val="-426964934"/>
          <w:placeholder>
            <w:docPart w:val="1EF99DA7AF5141579B04A5407ABF47D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02-02T00:00:00Z">
            <w:dateFormat w:val="dd-MM-yyyy"/>
            <w:lid w:val="sv-FI"/>
            <w:storeMappedDataAs w:val="dateTime"/>
            <w:calendar w:val="gregorian"/>
          </w:date>
        </w:sdtPr>
        <w:sdtContent>
          <w:r w:rsidR="00141AE6">
            <w:t>02-02-2023</w:t>
          </w:r>
        </w:sdtContent>
      </w:sdt>
    </w:p>
    <w:p w14:paraId="747F9A80" w14:textId="32310E43" w:rsidR="00C6554A" w:rsidRDefault="00000000" w:rsidP="007923F2">
      <w:pPr>
        <w:pStyle w:val="Kontaktinformation"/>
      </w:pPr>
      <w:sdt>
        <w:sdtPr>
          <w:rPr>
            <w:lang w:bidi="sv-SE"/>
          </w:rPr>
          <w:alias w:val="Företag"/>
          <w:tag w:val=""/>
          <w:id w:val="-1198466643"/>
          <w:placeholder>
            <w:docPart w:val="6FEB49C19E864EAF8595A21470FDA7C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7923F2">
            <w:rPr>
              <w:lang w:bidi="sv-SE"/>
            </w:rPr>
            <w:t xml:space="preserve">Ålands Yrkesgymnasium – </w:t>
          </w:r>
          <w:r w:rsidR="00682832">
            <w:rPr>
              <w:lang w:bidi="sv-SE"/>
            </w:rPr>
            <w:t>IT-Stöd</w:t>
          </w:r>
        </w:sdtContent>
      </w:sdt>
      <w:r w:rsidR="00C6554A">
        <w:rPr>
          <w:lang w:bidi="sv-SE"/>
        </w:rPr>
        <w:br w:type="page"/>
      </w:r>
    </w:p>
    <w:sdt>
      <w:sdtPr>
        <w:rPr>
          <w:rFonts w:asciiTheme="minorHAnsi" w:eastAsiaTheme="minorEastAsia" w:hAnsiTheme="minorHAnsi" w:cstheme="minorBidi"/>
          <w:color w:val="4E5B6F" w:themeColor="text2"/>
          <w:sz w:val="22"/>
          <w:szCs w:val="22"/>
          <w:lang w:val="sv-FI" w:eastAsia="en-US"/>
        </w:rPr>
        <w:id w:val="-116686956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595959" w:themeColor="text1" w:themeTint="A6"/>
        </w:rPr>
      </w:sdtEndPr>
      <w:sdtContent>
        <w:p w14:paraId="1F6D65A3" w14:textId="77777777" w:rsidR="007923F2" w:rsidRDefault="007923F2" w:rsidP="007923F2">
          <w:pPr>
            <w:pStyle w:val="TOCHeading"/>
          </w:pPr>
          <w:r>
            <w:t>Innehåll</w:t>
          </w:r>
        </w:p>
        <w:p w14:paraId="4EF48F2A" w14:textId="5CA6B986" w:rsidR="00C46964" w:rsidRDefault="007923F2">
          <w:pPr>
            <w:pStyle w:val="TOC1"/>
            <w:tabs>
              <w:tab w:val="right" w:leader="dot" w:pos="8296"/>
            </w:tabs>
            <w:rPr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36597" w:history="1">
            <w:r w:rsidR="00C46964" w:rsidRPr="009104EC">
              <w:rPr>
                <w:rStyle w:val="Hyperlink"/>
                <w:noProof/>
              </w:rPr>
              <w:t>Projektbeskrivning</w:t>
            </w:r>
            <w:r w:rsidR="00C46964">
              <w:rPr>
                <w:noProof/>
                <w:webHidden/>
              </w:rPr>
              <w:tab/>
            </w:r>
            <w:r w:rsidR="00C46964">
              <w:rPr>
                <w:noProof/>
                <w:webHidden/>
              </w:rPr>
              <w:fldChar w:fldCharType="begin"/>
            </w:r>
            <w:r w:rsidR="00C46964">
              <w:rPr>
                <w:noProof/>
                <w:webHidden/>
              </w:rPr>
              <w:instrText xml:space="preserve"> PAGEREF _Toc126236597 \h </w:instrText>
            </w:r>
            <w:r w:rsidR="00C46964">
              <w:rPr>
                <w:noProof/>
                <w:webHidden/>
              </w:rPr>
            </w:r>
            <w:r w:rsidR="00C46964">
              <w:rPr>
                <w:noProof/>
                <w:webHidden/>
              </w:rPr>
              <w:fldChar w:fldCharType="separate"/>
            </w:r>
            <w:r w:rsidR="00C46964">
              <w:rPr>
                <w:noProof/>
                <w:webHidden/>
              </w:rPr>
              <w:t>2</w:t>
            </w:r>
            <w:r w:rsidR="00C46964">
              <w:rPr>
                <w:noProof/>
                <w:webHidden/>
              </w:rPr>
              <w:fldChar w:fldCharType="end"/>
            </w:r>
          </w:hyperlink>
        </w:p>
        <w:p w14:paraId="17250FC8" w14:textId="52394E34" w:rsidR="00C46964" w:rsidRDefault="00C46964">
          <w:pPr>
            <w:pStyle w:val="TOC2"/>
            <w:tabs>
              <w:tab w:val="right" w:leader="dot" w:pos="8296"/>
            </w:tabs>
            <w:rPr>
              <w:noProof/>
              <w:color w:val="auto"/>
              <w:lang w:val="en-GB" w:eastAsia="en-GB"/>
            </w:rPr>
          </w:pPr>
          <w:hyperlink w:anchor="_Toc126236598" w:history="1">
            <w:r w:rsidRPr="009104EC">
              <w:rPr>
                <w:rStyle w:val="Hyperlink"/>
                <w:noProof/>
              </w:rPr>
              <w:t>Bakgrund och 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371D" w14:textId="5FE27FAB" w:rsidR="00C46964" w:rsidRDefault="00C46964">
          <w:pPr>
            <w:pStyle w:val="TOC2"/>
            <w:tabs>
              <w:tab w:val="right" w:leader="dot" w:pos="8296"/>
            </w:tabs>
            <w:rPr>
              <w:noProof/>
              <w:color w:val="auto"/>
              <w:lang w:val="en-GB" w:eastAsia="en-GB"/>
            </w:rPr>
          </w:pPr>
          <w:hyperlink w:anchor="_Toc126236599" w:history="1">
            <w:r w:rsidRPr="009104EC">
              <w:rPr>
                <w:rStyle w:val="Hyperlink"/>
                <w:noProof/>
              </w:rPr>
              <w:t>Tidsredovisning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03A5" w14:textId="29E46DD3" w:rsidR="00C46964" w:rsidRDefault="00C46964">
          <w:pPr>
            <w:pStyle w:val="TOC1"/>
            <w:tabs>
              <w:tab w:val="right" w:leader="dot" w:pos="8296"/>
            </w:tabs>
            <w:rPr>
              <w:noProof/>
              <w:color w:val="auto"/>
              <w:lang w:val="en-GB" w:eastAsia="en-GB"/>
            </w:rPr>
          </w:pPr>
          <w:hyperlink w:anchor="_Toc126236600" w:history="1">
            <w:r w:rsidRPr="009104EC">
              <w:rPr>
                <w:rStyle w:val="Hyperlink"/>
                <w:noProof/>
              </w:rPr>
              <w:t>Testning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E7594" w14:textId="320386BB" w:rsidR="00C46964" w:rsidRDefault="00C46964">
          <w:pPr>
            <w:pStyle w:val="TOC1"/>
            <w:tabs>
              <w:tab w:val="right" w:leader="dot" w:pos="8296"/>
            </w:tabs>
            <w:rPr>
              <w:noProof/>
              <w:color w:val="auto"/>
              <w:lang w:val="en-GB" w:eastAsia="en-GB"/>
            </w:rPr>
          </w:pPr>
          <w:hyperlink w:anchor="_Toc126236601" w:history="1">
            <w:r w:rsidRPr="009104EC">
              <w:rPr>
                <w:rStyle w:val="Hyperlink"/>
                <w:noProof/>
              </w:rPr>
              <w:t>Gränssnittet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1A825" w14:textId="3C28C7DD" w:rsidR="00C46964" w:rsidRDefault="00C46964">
          <w:pPr>
            <w:pStyle w:val="TOC2"/>
            <w:tabs>
              <w:tab w:val="right" w:leader="dot" w:pos="8296"/>
            </w:tabs>
            <w:rPr>
              <w:noProof/>
              <w:color w:val="auto"/>
              <w:lang w:val="en-GB" w:eastAsia="en-GB"/>
            </w:rPr>
          </w:pPr>
          <w:hyperlink w:anchor="_Toc126236602" w:history="1">
            <w:r w:rsidRPr="009104EC">
              <w:rPr>
                <w:rStyle w:val="Hyperlink"/>
                <w:noProof/>
              </w:rPr>
              <w:t>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C9D88" w14:textId="332C3A9C" w:rsidR="00C46964" w:rsidRDefault="00C46964">
          <w:pPr>
            <w:pStyle w:val="TOC2"/>
            <w:tabs>
              <w:tab w:val="right" w:leader="dot" w:pos="8296"/>
            </w:tabs>
            <w:rPr>
              <w:noProof/>
              <w:color w:val="auto"/>
              <w:lang w:val="en-GB" w:eastAsia="en-GB"/>
            </w:rPr>
          </w:pPr>
          <w:hyperlink w:anchor="_Toc126236603" w:history="1">
            <w:r w:rsidRPr="009104EC">
              <w:rPr>
                <w:rStyle w:val="Hyperlink"/>
                <w:noProof/>
              </w:rPr>
              <w:t>Navigering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4619E" w14:textId="1E5EF9B8" w:rsidR="00C46964" w:rsidRDefault="00C46964">
          <w:pPr>
            <w:pStyle w:val="TOC1"/>
            <w:tabs>
              <w:tab w:val="right" w:leader="dot" w:pos="8296"/>
            </w:tabs>
            <w:rPr>
              <w:noProof/>
              <w:color w:val="auto"/>
              <w:lang w:val="en-GB" w:eastAsia="en-GB"/>
            </w:rPr>
          </w:pPr>
          <w:hyperlink w:anchor="_Toc126236604" w:history="1">
            <w:r w:rsidRPr="009104EC">
              <w:rPr>
                <w:rStyle w:val="Hyperlink"/>
                <w:noProof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1C3DD" w14:textId="1FCCC61D" w:rsidR="00C46964" w:rsidRDefault="00C46964">
          <w:pPr>
            <w:pStyle w:val="TOC2"/>
            <w:tabs>
              <w:tab w:val="right" w:leader="dot" w:pos="8296"/>
            </w:tabs>
            <w:rPr>
              <w:noProof/>
              <w:color w:val="auto"/>
              <w:lang w:val="en-GB" w:eastAsia="en-GB"/>
            </w:rPr>
          </w:pPr>
          <w:hyperlink w:anchor="_Toc126236605" w:history="1">
            <w:r w:rsidRPr="009104EC">
              <w:rPr>
                <w:rStyle w:val="Hyperlink"/>
                <w:noProof/>
              </w:rPr>
              <w:t>Databas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CA7B" w14:textId="570C6E69" w:rsidR="00C46964" w:rsidRDefault="00C46964">
          <w:pPr>
            <w:pStyle w:val="TOC2"/>
            <w:tabs>
              <w:tab w:val="right" w:leader="dot" w:pos="8296"/>
            </w:tabs>
            <w:rPr>
              <w:noProof/>
              <w:color w:val="auto"/>
              <w:lang w:val="en-GB" w:eastAsia="en-GB"/>
            </w:rPr>
          </w:pPr>
          <w:hyperlink w:anchor="_Toc126236606" w:history="1">
            <w:r w:rsidRPr="009104EC">
              <w:rPr>
                <w:rStyle w:val="Hyperlink"/>
                <w:noProof/>
              </w:rPr>
              <w:t>Tabellbeskrivningar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B9851" w14:textId="041DAB8F" w:rsidR="00C46964" w:rsidRDefault="00C46964">
          <w:pPr>
            <w:pStyle w:val="TOC1"/>
            <w:tabs>
              <w:tab w:val="right" w:leader="dot" w:pos="8296"/>
            </w:tabs>
            <w:rPr>
              <w:noProof/>
              <w:color w:val="auto"/>
              <w:lang w:val="en-GB" w:eastAsia="en-GB"/>
            </w:rPr>
          </w:pPr>
          <w:hyperlink w:anchor="_Toc126236607" w:history="1">
            <w:r w:rsidRPr="009104EC">
              <w:rPr>
                <w:rStyle w:val="Hyperlink"/>
                <w:rFonts w:eastAsiaTheme="minorHAnsi"/>
                <w:noProof/>
              </w:rPr>
              <w:t>Tabellen för Övningar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F27C7" w14:textId="3016BF7B" w:rsidR="00C46964" w:rsidRDefault="00C46964">
          <w:pPr>
            <w:pStyle w:val="TOC1"/>
            <w:tabs>
              <w:tab w:val="right" w:leader="dot" w:pos="8296"/>
            </w:tabs>
            <w:rPr>
              <w:noProof/>
              <w:color w:val="auto"/>
              <w:lang w:val="en-GB" w:eastAsia="en-GB"/>
            </w:rPr>
          </w:pPr>
          <w:hyperlink w:anchor="_Toc12623660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DAA8" w14:textId="0ACC7776" w:rsidR="00C46964" w:rsidRDefault="00C46964">
          <w:pPr>
            <w:pStyle w:val="TOC1"/>
            <w:tabs>
              <w:tab w:val="right" w:leader="dot" w:pos="8296"/>
            </w:tabs>
            <w:rPr>
              <w:noProof/>
              <w:color w:val="auto"/>
              <w:lang w:val="en-GB" w:eastAsia="en-GB"/>
            </w:rPr>
          </w:pPr>
          <w:hyperlink w:anchor="_Toc126236609" w:history="1">
            <w:r w:rsidRPr="009104EC">
              <w:rPr>
                <w:rStyle w:val="Hyperlink"/>
                <w:noProof/>
              </w:rPr>
              <w:t>Säkerhet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21EF2" w14:textId="3EF9FB3A" w:rsidR="00C46964" w:rsidRDefault="00C46964">
          <w:pPr>
            <w:pStyle w:val="TOC2"/>
            <w:tabs>
              <w:tab w:val="right" w:leader="dot" w:pos="8296"/>
            </w:tabs>
            <w:rPr>
              <w:noProof/>
              <w:color w:val="auto"/>
              <w:lang w:val="en-GB" w:eastAsia="en-GB"/>
            </w:rPr>
          </w:pPr>
          <w:hyperlink w:anchor="_Toc126236610" w:history="1">
            <w:r w:rsidRPr="009104EC">
              <w:rPr>
                <w:rStyle w:val="Hyperlink"/>
                <w:noProof/>
              </w:rPr>
              <w:t>Kodredundans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016E" w14:textId="3F779A19" w:rsidR="00C46964" w:rsidRDefault="00C46964">
          <w:pPr>
            <w:pStyle w:val="TOC2"/>
            <w:tabs>
              <w:tab w:val="right" w:leader="dot" w:pos="8296"/>
            </w:tabs>
            <w:rPr>
              <w:noProof/>
              <w:color w:val="auto"/>
              <w:lang w:val="en-GB" w:eastAsia="en-GB"/>
            </w:rPr>
          </w:pPr>
          <w:hyperlink w:anchor="_Toc126236611" w:history="1">
            <w:r w:rsidRPr="009104EC">
              <w:rPr>
                <w:rStyle w:val="Hyperlink"/>
                <w:noProof/>
              </w:rPr>
              <w:t>Reflektion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23A49" w14:textId="7875CFCB" w:rsidR="007923F2" w:rsidRDefault="007923F2" w:rsidP="007923F2">
          <w:r>
            <w:rPr>
              <w:b/>
              <w:bCs/>
            </w:rPr>
            <w:fldChar w:fldCharType="end"/>
          </w:r>
        </w:p>
      </w:sdtContent>
    </w:sdt>
    <w:p w14:paraId="6572CE1F" w14:textId="77777777" w:rsidR="007923F2" w:rsidRDefault="007923F2" w:rsidP="007923F2">
      <w:pPr>
        <w:rPr>
          <w:rFonts w:asciiTheme="majorHAnsi" w:eastAsiaTheme="majorEastAsia" w:hAnsiTheme="majorHAnsi" w:cstheme="majorBidi"/>
          <w:color w:val="00A0B8" w:themeColor="accent1"/>
          <w:sz w:val="30"/>
          <w:szCs w:val="30"/>
        </w:rPr>
      </w:pPr>
      <w:r>
        <w:br w:type="page"/>
      </w:r>
    </w:p>
    <w:p w14:paraId="005A5FAB" w14:textId="5B57CC8C" w:rsidR="007923F2" w:rsidRPr="007923F2" w:rsidRDefault="007923F2" w:rsidP="007923F2">
      <w:pPr>
        <w:pStyle w:val="Heading1"/>
      </w:pPr>
      <w:bookmarkStart w:id="0" w:name="_Toc126236597"/>
      <w:r w:rsidRPr="007923F2">
        <w:lastRenderedPageBreak/>
        <w:t>Projektbeskrivning</w:t>
      </w:r>
      <w:bookmarkEnd w:id="0"/>
    </w:p>
    <w:p w14:paraId="2614E5E2" w14:textId="77777777" w:rsidR="007923F2" w:rsidRPr="007923F2" w:rsidRDefault="007923F2" w:rsidP="007923F2">
      <w:pPr>
        <w:pStyle w:val="Heading2"/>
      </w:pPr>
      <w:bookmarkStart w:id="1" w:name="_Toc126236598"/>
      <w:r w:rsidRPr="007923F2">
        <w:t>Bakgrund och problemformulering</w:t>
      </w:r>
      <w:bookmarkEnd w:id="1"/>
    </w:p>
    <w:p w14:paraId="70712A06" w14:textId="07661CD5" w:rsidR="009E4363" w:rsidRDefault="009E4363" w:rsidP="009E4363">
      <w:r>
        <w:t>Denna applikation är skappad för den som tränar och vill kunna dokumentera sina träningspass digitalt.</w:t>
      </w:r>
    </w:p>
    <w:p w14:paraId="40661B45" w14:textId="05DD3519" w:rsidR="009E4363" w:rsidRDefault="009E4363" w:rsidP="009E4363">
      <w:r>
        <w:t>Appen kan endast hanteras från en Windows maskin,  Laptop/Stationär dator</w:t>
      </w:r>
    </w:p>
    <w:p w14:paraId="1F8AFAD6" w14:textId="01C09513" w:rsidR="00C86C4D" w:rsidRDefault="003A61AE" w:rsidP="00C86C4D">
      <w:pPr>
        <w:pStyle w:val="Heading2"/>
      </w:pPr>
      <w:bookmarkStart w:id="2" w:name="_Toc126236599"/>
      <w:r>
        <w:t>Tidsredovisning</w:t>
      </w:r>
      <w:bookmarkEnd w:id="2"/>
      <w:r w:rsidR="00C86C4D">
        <w:t xml:space="preserve">  </w:t>
      </w:r>
    </w:p>
    <w:p w14:paraId="19A296C4" w14:textId="75A13905" w:rsidR="005558FB" w:rsidRDefault="00C86C4D" w:rsidP="00C86C4D">
      <w:pPr>
        <w:rPr>
          <w:noProof/>
        </w:rPr>
      </w:pPr>
      <w:r>
        <w:t xml:space="preserve">Projektet var plannerat att ta cirka 30 timmar totalt. Jag har skrivit upp i ett excel dokument var 15-min vad jag gjort under och sammanfattat i lektions slut.  En av anledningar till att det ”fattas” tid är min egen frånvaro på visa av lektionerna samt jag gjort </w:t>
      </w:r>
      <w:r w:rsidR="00C46964">
        <w:t>annat under lektion</w:t>
      </w:r>
      <w:r>
        <w:t xml:space="preserve"> + fel marginal när jag fyllt i.</w:t>
      </w:r>
      <w:r w:rsidR="005558FB" w:rsidRPr="005558FB">
        <w:rPr>
          <w:noProof/>
        </w:rPr>
        <w:t xml:space="preserve"> </w:t>
      </w:r>
    </w:p>
    <w:p w14:paraId="4D9ABCB3" w14:textId="145AA68B" w:rsidR="005558FB" w:rsidRDefault="005558FB" w:rsidP="00C86C4D">
      <w:pPr>
        <w:rPr>
          <w:noProof/>
        </w:rPr>
      </w:pPr>
      <w:r>
        <w:t>Planerat från början (30 timmar)</w:t>
      </w:r>
    </w:p>
    <w:p w14:paraId="4E283DE2" w14:textId="4445F50C" w:rsidR="00F53A6E" w:rsidRDefault="005558FB" w:rsidP="00F53A6E">
      <w:r w:rsidRPr="00572C63">
        <w:rPr>
          <w:noProof/>
        </w:rPr>
        <w:drawing>
          <wp:inline distT="0" distB="0" distL="0" distR="0" wp14:anchorId="0A40A860" wp14:editId="6D881F2C">
            <wp:extent cx="1925859" cy="914400"/>
            <wp:effectExtent l="0" t="0" r="0" b="0"/>
            <wp:docPr id="18" name="Picture 1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8405" cy="91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F51A" w14:textId="06943AA6" w:rsidR="00F53A6E" w:rsidRPr="00F53A6E" w:rsidRDefault="005558FB" w:rsidP="00F53A6E">
      <w:r w:rsidRPr="00F53A6E">
        <w:drawing>
          <wp:anchor distT="0" distB="0" distL="114300" distR="114300" simplePos="0" relativeHeight="251663360" behindDoc="0" locked="0" layoutInCell="1" allowOverlap="1" wp14:anchorId="651D36BF" wp14:editId="088CEC41">
            <wp:simplePos x="0" y="0"/>
            <wp:positionH relativeFrom="margin">
              <wp:align>left</wp:align>
            </wp:positionH>
            <wp:positionV relativeFrom="paragraph">
              <wp:posOffset>338047</wp:posOffset>
            </wp:positionV>
            <wp:extent cx="2186305" cy="3452495"/>
            <wp:effectExtent l="0" t="0" r="4445" b="0"/>
            <wp:wrapTopAndBottom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Slut resultat 19,5 timmar.</w:t>
      </w:r>
    </w:p>
    <w:p w14:paraId="4BF6747E" w14:textId="6439AC14" w:rsidR="007923F2" w:rsidRPr="007923F2" w:rsidRDefault="007923F2" w:rsidP="007923F2">
      <w:pPr>
        <w:pStyle w:val="Heading1"/>
      </w:pPr>
      <w:bookmarkStart w:id="3" w:name="_Toc126236600"/>
      <w:r w:rsidRPr="007923F2">
        <w:lastRenderedPageBreak/>
        <w:t>Testning</w:t>
      </w:r>
      <w:bookmarkEnd w:id="3"/>
    </w:p>
    <w:p w14:paraId="41209CC7" w14:textId="0FD970D3" w:rsidR="00C86C4D" w:rsidRPr="007923F2" w:rsidRDefault="00C86C4D" w:rsidP="007923F2">
      <w:r w:rsidRPr="00C86C4D">
        <w:drawing>
          <wp:inline distT="0" distB="0" distL="0" distR="0" wp14:anchorId="4CB39EDC" wp14:editId="2131DE52">
            <wp:extent cx="5274310" cy="2508250"/>
            <wp:effectExtent l="0" t="0" r="254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CA77" w14:textId="213AE0B4" w:rsidR="007923F2" w:rsidRPr="007923F2" w:rsidRDefault="007923F2" w:rsidP="007923F2">
      <w:pPr>
        <w:pStyle w:val="Heading1"/>
      </w:pPr>
      <w:bookmarkStart w:id="4" w:name="_Toc126236601"/>
      <w:r w:rsidRPr="007923F2">
        <w:t>Gränssnittet</w:t>
      </w:r>
      <w:bookmarkEnd w:id="4"/>
    </w:p>
    <w:p w14:paraId="5B8017A9" w14:textId="7F52E5A3" w:rsidR="007923F2" w:rsidRDefault="007923F2" w:rsidP="007923F2">
      <w:pPr>
        <w:pStyle w:val="Heading2"/>
      </w:pPr>
      <w:bookmarkStart w:id="5" w:name="_Toc126236602"/>
      <w:r w:rsidRPr="007923F2">
        <w:t>Bilder</w:t>
      </w:r>
      <w:bookmarkEnd w:id="5"/>
    </w:p>
    <w:p w14:paraId="2A40A024" w14:textId="6BB1D8E1" w:rsidR="006908B6" w:rsidRPr="006908B6" w:rsidRDefault="006908B6" w:rsidP="006908B6">
      <w:r>
        <w:t>Start sida av applikationen</w:t>
      </w:r>
    </w:p>
    <w:p w14:paraId="2CC0FE16" w14:textId="7F9A93A5" w:rsidR="00C86C4D" w:rsidRDefault="006908B6" w:rsidP="006908B6">
      <w:r w:rsidRPr="006908B6">
        <w:drawing>
          <wp:inline distT="0" distB="0" distL="0" distR="0" wp14:anchorId="265BE352" wp14:editId="1AD9339C">
            <wp:extent cx="3419475" cy="1928519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938" cy="19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0AD6" w14:textId="7E37647E" w:rsidR="006908B6" w:rsidRDefault="006908B6" w:rsidP="006908B6">
      <w:r>
        <w:t>Sidan där man fyller i övningar och information om vad som gjorts under passet</w:t>
      </w:r>
    </w:p>
    <w:p w14:paraId="0CE88345" w14:textId="2E172CC3" w:rsidR="006908B6" w:rsidRDefault="006908B6" w:rsidP="006908B6">
      <w:r w:rsidRPr="006908B6">
        <w:drawing>
          <wp:inline distT="0" distB="0" distL="0" distR="0" wp14:anchorId="5167D713" wp14:editId="4F60AAA9">
            <wp:extent cx="3457575" cy="1706252"/>
            <wp:effectExtent l="0" t="0" r="0" b="825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764" cy="17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42FF" w14:textId="77777777" w:rsidR="00B06A18" w:rsidRDefault="00B06A18" w:rsidP="00B06A18">
      <w:r>
        <w:lastRenderedPageBreak/>
        <w:t>Sidan för att lägga till/ta bort och redigera aktiviteter</w:t>
      </w:r>
    </w:p>
    <w:p w14:paraId="0408D859" w14:textId="53677238" w:rsidR="006908B6" w:rsidRDefault="006908B6" w:rsidP="006908B6">
      <w:r w:rsidRPr="006908B6">
        <w:drawing>
          <wp:anchor distT="0" distB="0" distL="114300" distR="114300" simplePos="0" relativeHeight="251659264" behindDoc="0" locked="0" layoutInCell="1" allowOverlap="1" wp14:anchorId="5C83FC70" wp14:editId="11D65BA9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152950" cy="981212"/>
            <wp:effectExtent l="0" t="0" r="0" b="9525"/>
            <wp:wrapTopAndBottom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1DBF2" w14:textId="77777777" w:rsidR="00B06A18" w:rsidRDefault="00B06A18" w:rsidP="00B06A18">
      <w:r>
        <w:t>Sidan för att lägga till/ta bort och redigera aktiviteter</w:t>
      </w:r>
    </w:p>
    <w:p w14:paraId="3ABC9873" w14:textId="4A7FEF02" w:rsidR="006908B6" w:rsidRPr="006908B6" w:rsidRDefault="00B06A18" w:rsidP="006908B6">
      <w:r w:rsidRPr="006908B6">
        <w:drawing>
          <wp:anchor distT="0" distB="0" distL="114300" distR="114300" simplePos="0" relativeHeight="251660288" behindDoc="0" locked="0" layoutInCell="1" allowOverlap="1" wp14:anchorId="2DB4F261" wp14:editId="720EFD1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971675" cy="1091565"/>
            <wp:effectExtent l="0" t="0" r="9525" b="0"/>
            <wp:wrapTopAndBottom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EA463" w14:textId="77777777" w:rsidR="007923F2" w:rsidRPr="007923F2" w:rsidRDefault="007923F2" w:rsidP="007923F2">
      <w:pPr>
        <w:pStyle w:val="Heading2"/>
      </w:pPr>
      <w:bookmarkStart w:id="6" w:name="_Toc126236603"/>
      <w:r w:rsidRPr="007923F2">
        <w:t>Navigering</w:t>
      </w:r>
      <w:bookmarkEnd w:id="6"/>
    </w:p>
    <w:p w14:paraId="72F7506A" w14:textId="0833E2D3" w:rsidR="004120F3" w:rsidRDefault="006908B6" w:rsidP="004120F3">
      <w:pPr>
        <w:autoSpaceDE w:val="0"/>
        <w:autoSpaceDN w:val="0"/>
        <w:adjustRightInd w:val="0"/>
        <w:spacing w:before="0" w:after="0" w:line="240" w:lineRule="auto"/>
      </w:pPr>
      <w:r>
        <w:t xml:space="preserve">Navigering </w:t>
      </w:r>
      <w:r w:rsidR="00B06A18">
        <w:t>är väldigt enkelt och rakt fram</w:t>
      </w:r>
      <w:r w:rsidR="00C86C4D">
        <w:t xml:space="preserve">, sker via </w:t>
      </w:r>
      <w:r w:rsidR="002923C6">
        <w:t>de navigations knappar som finns i appen</w:t>
      </w:r>
      <w:r w:rsidR="004120F3">
        <w:t xml:space="preserve">: [Nytt pass] [Aktiviteter] [Övningar], alla knappar fungerar på samma sätt. </w:t>
      </w:r>
    </w:p>
    <w:p w14:paraId="74C4EC0D" w14:textId="77777777" w:rsidR="004120F3" w:rsidRPr="004120F3" w:rsidRDefault="004120F3" w:rsidP="004120F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sv-SE"/>
        </w:rPr>
      </w:pPr>
      <w:r>
        <w:br/>
      </w:r>
      <w:r w:rsidRPr="004120F3">
        <w:rPr>
          <w:rFonts w:ascii="Cascadia Mono" w:hAnsi="Cascadia Mono" w:cs="Cascadia Mono"/>
          <w:color w:val="0000FF"/>
          <w:sz w:val="19"/>
          <w:szCs w:val="19"/>
          <w:lang w:val="sv-SE"/>
        </w:rPr>
        <w:t>Private</w:t>
      </w:r>
      <w:r w:rsidRPr="004120F3">
        <w:rPr>
          <w:rFonts w:ascii="Cascadia Mono" w:hAnsi="Cascadia Mono" w:cs="Cascadia Mono"/>
          <w:color w:val="000000"/>
          <w:sz w:val="19"/>
          <w:szCs w:val="19"/>
          <w:lang w:val="sv-SE"/>
        </w:rPr>
        <w:t xml:space="preserve"> </w:t>
      </w:r>
      <w:r w:rsidRPr="004120F3">
        <w:rPr>
          <w:rFonts w:ascii="Cascadia Mono" w:hAnsi="Cascadia Mono" w:cs="Cascadia Mono"/>
          <w:color w:val="0000FF"/>
          <w:sz w:val="19"/>
          <w:szCs w:val="19"/>
          <w:lang w:val="sv-SE"/>
        </w:rPr>
        <w:t>Sub</w:t>
      </w:r>
      <w:r w:rsidRPr="004120F3">
        <w:rPr>
          <w:rFonts w:ascii="Cascadia Mono" w:hAnsi="Cascadia Mono" w:cs="Cascadia Mono"/>
          <w:color w:val="000000"/>
          <w:sz w:val="19"/>
          <w:szCs w:val="19"/>
          <w:lang w:val="sv-SE"/>
        </w:rPr>
        <w:t xml:space="preserve"> btnAktiviteter_Click(sender </w:t>
      </w:r>
      <w:r w:rsidRPr="004120F3">
        <w:rPr>
          <w:rFonts w:ascii="Cascadia Mono" w:hAnsi="Cascadia Mono" w:cs="Cascadia Mono"/>
          <w:color w:val="0000FF"/>
          <w:sz w:val="19"/>
          <w:szCs w:val="19"/>
          <w:lang w:val="sv-SE"/>
        </w:rPr>
        <w:t>As</w:t>
      </w:r>
      <w:r w:rsidRPr="004120F3">
        <w:rPr>
          <w:rFonts w:ascii="Cascadia Mono" w:hAnsi="Cascadia Mono" w:cs="Cascadia Mono"/>
          <w:color w:val="000000"/>
          <w:sz w:val="19"/>
          <w:szCs w:val="19"/>
          <w:lang w:val="sv-SE"/>
        </w:rPr>
        <w:t xml:space="preserve"> </w:t>
      </w:r>
      <w:r w:rsidRPr="004120F3">
        <w:rPr>
          <w:rFonts w:ascii="Cascadia Mono" w:hAnsi="Cascadia Mono" w:cs="Cascadia Mono"/>
          <w:color w:val="0000FF"/>
          <w:sz w:val="19"/>
          <w:szCs w:val="19"/>
          <w:lang w:val="sv-SE"/>
        </w:rPr>
        <w:t>Object</w:t>
      </w:r>
      <w:r w:rsidRPr="004120F3">
        <w:rPr>
          <w:rFonts w:ascii="Cascadia Mono" w:hAnsi="Cascadia Mono" w:cs="Cascadia Mono"/>
          <w:color w:val="000000"/>
          <w:sz w:val="19"/>
          <w:szCs w:val="19"/>
          <w:lang w:val="sv-SE"/>
        </w:rPr>
        <w:t xml:space="preserve">, e </w:t>
      </w:r>
      <w:r w:rsidRPr="004120F3">
        <w:rPr>
          <w:rFonts w:ascii="Cascadia Mono" w:hAnsi="Cascadia Mono" w:cs="Cascadia Mono"/>
          <w:color w:val="0000FF"/>
          <w:sz w:val="19"/>
          <w:szCs w:val="19"/>
          <w:lang w:val="sv-SE"/>
        </w:rPr>
        <w:t>As</w:t>
      </w:r>
      <w:r w:rsidRPr="004120F3">
        <w:rPr>
          <w:rFonts w:ascii="Cascadia Mono" w:hAnsi="Cascadia Mono" w:cs="Cascadia Mono"/>
          <w:color w:val="000000"/>
          <w:sz w:val="19"/>
          <w:szCs w:val="19"/>
          <w:lang w:val="sv-SE"/>
        </w:rPr>
        <w:t xml:space="preserve"> EventArgs) </w:t>
      </w:r>
      <w:r w:rsidRPr="004120F3">
        <w:rPr>
          <w:rFonts w:ascii="Cascadia Mono" w:hAnsi="Cascadia Mono" w:cs="Cascadia Mono"/>
          <w:color w:val="0000FF"/>
          <w:sz w:val="19"/>
          <w:szCs w:val="19"/>
          <w:lang w:val="sv-SE"/>
        </w:rPr>
        <w:t>Handles</w:t>
      </w:r>
      <w:r w:rsidRPr="004120F3">
        <w:rPr>
          <w:rFonts w:ascii="Cascadia Mono" w:hAnsi="Cascadia Mono" w:cs="Cascadia Mono"/>
          <w:color w:val="000000"/>
          <w:sz w:val="19"/>
          <w:szCs w:val="19"/>
          <w:lang w:val="sv-SE"/>
        </w:rPr>
        <w:t xml:space="preserve"> btnAktiviteter.Click</w:t>
      </w:r>
    </w:p>
    <w:p w14:paraId="41A0A197" w14:textId="77777777" w:rsidR="004120F3" w:rsidRPr="004120F3" w:rsidRDefault="004120F3" w:rsidP="004120F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sv-SE"/>
        </w:rPr>
      </w:pPr>
      <w:r w:rsidRPr="004120F3">
        <w:rPr>
          <w:rFonts w:ascii="Cascadia Mono" w:hAnsi="Cascadia Mono" w:cs="Cascadia Mono"/>
          <w:color w:val="000000"/>
          <w:sz w:val="19"/>
          <w:szCs w:val="19"/>
          <w:lang w:val="sv-SE"/>
        </w:rPr>
        <w:t xml:space="preserve">        Aktiviteter.Show()</w:t>
      </w:r>
    </w:p>
    <w:p w14:paraId="4A63E2DD" w14:textId="77777777" w:rsidR="004120F3" w:rsidRPr="004120F3" w:rsidRDefault="004120F3" w:rsidP="004120F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sv-SE"/>
        </w:rPr>
      </w:pPr>
      <w:r w:rsidRPr="004120F3">
        <w:rPr>
          <w:rFonts w:ascii="Cascadia Mono" w:hAnsi="Cascadia Mono" w:cs="Cascadia Mono"/>
          <w:color w:val="000000"/>
          <w:sz w:val="19"/>
          <w:szCs w:val="19"/>
          <w:lang w:val="sv-SE"/>
        </w:rPr>
        <w:t xml:space="preserve">        </w:t>
      </w:r>
      <w:r w:rsidRPr="004120F3">
        <w:rPr>
          <w:rFonts w:ascii="Cascadia Mono" w:hAnsi="Cascadia Mono" w:cs="Cascadia Mono"/>
          <w:color w:val="0000FF"/>
          <w:sz w:val="19"/>
          <w:szCs w:val="19"/>
          <w:lang w:val="sv-SE"/>
        </w:rPr>
        <w:t>Me</w:t>
      </w:r>
      <w:r w:rsidRPr="004120F3">
        <w:rPr>
          <w:rFonts w:ascii="Cascadia Mono" w:hAnsi="Cascadia Mono" w:cs="Cascadia Mono"/>
          <w:color w:val="000000"/>
          <w:sz w:val="19"/>
          <w:szCs w:val="19"/>
          <w:lang w:val="sv-SE"/>
        </w:rPr>
        <w:t>.Hide()</w:t>
      </w:r>
    </w:p>
    <w:p w14:paraId="64E9B762" w14:textId="77777777" w:rsidR="004120F3" w:rsidRDefault="004120F3" w:rsidP="004120F3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FF"/>
          <w:sz w:val="19"/>
          <w:szCs w:val="19"/>
          <w:lang w:val="sv-SE"/>
        </w:rPr>
      </w:pPr>
      <w:r w:rsidRPr="004120F3">
        <w:rPr>
          <w:rFonts w:ascii="Cascadia Mono" w:hAnsi="Cascadia Mono" w:cs="Cascadia Mono"/>
          <w:color w:val="000000"/>
          <w:sz w:val="19"/>
          <w:szCs w:val="19"/>
          <w:lang w:val="sv-SE"/>
        </w:rPr>
        <w:t xml:space="preserve">    </w:t>
      </w:r>
      <w:r w:rsidRPr="004120F3">
        <w:rPr>
          <w:rFonts w:ascii="Cascadia Mono" w:hAnsi="Cascadia Mono" w:cs="Cascadia Mono"/>
          <w:color w:val="0000FF"/>
          <w:sz w:val="19"/>
          <w:szCs w:val="19"/>
          <w:lang w:val="sv-SE"/>
        </w:rPr>
        <w:t>End</w:t>
      </w:r>
      <w:r w:rsidRPr="004120F3">
        <w:rPr>
          <w:rFonts w:ascii="Cascadia Mono" w:hAnsi="Cascadia Mono" w:cs="Cascadia Mono"/>
          <w:color w:val="000000"/>
          <w:sz w:val="19"/>
          <w:szCs w:val="19"/>
          <w:lang w:val="sv-SE"/>
        </w:rPr>
        <w:t xml:space="preserve"> </w:t>
      </w:r>
      <w:r w:rsidRPr="004120F3">
        <w:rPr>
          <w:rFonts w:ascii="Cascadia Mono" w:hAnsi="Cascadia Mono" w:cs="Cascadia Mono"/>
          <w:color w:val="0000FF"/>
          <w:sz w:val="19"/>
          <w:szCs w:val="19"/>
          <w:lang w:val="sv-SE"/>
        </w:rPr>
        <w:t>Sub</w:t>
      </w:r>
    </w:p>
    <w:p w14:paraId="743C0BE9" w14:textId="760D1506" w:rsidR="004120F3" w:rsidRPr="007923F2" w:rsidRDefault="004120F3" w:rsidP="004120F3">
      <w:pPr>
        <w:autoSpaceDE w:val="0"/>
        <w:autoSpaceDN w:val="0"/>
        <w:adjustRightInd w:val="0"/>
        <w:spacing w:before="0" w:after="0" w:line="240" w:lineRule="auto"/>
      </w:pPr>
      <w:r>
        <w:br/>
        <w:t>Då du trycker på en av knapp</w:t>
      </w:r>
      <w:r w:rsidR="002A69B6">
        <w:t xml:space="preserve"> </w:t>
      </w:r>
      <w:r>
        <w:t>göms huvufönstret och det nya fältet öppnas i dess plats. Får att gå tillbaka stänger man bara fönstret så öppnas huvudfönstret igen.</w:t>
      </w:r>
      <w:r>
        <w:br/>
      </w:r>
    </w:p>
    <w:p w14:paraId="235A624A" w14:textId="5B5241FC" w:rsidR="006908B6" w:rsidRDefault="002923C6" w:rsidP="004120F3">
      <w:pPr>
        <w:autoSpaceDE w:val="0"/>
        <w:autoSpaceDN w:val="0"/>
        <w:adjustRightInd w:val="0"/>
        <w:spacing w:before="0" w:after="0" w:line="240" w:lineRule="auto"/>
      </w:pPr>
      <w:r>
        <w:t>det går också bra att ”tabba” + ”enter” mellan de olika fält och knappar</w:t>
      </w:r>
      <w:r w:rsidR="002A69B6">
        <w:t xml:space="preserve"> om du inte vill använda musen (Ej Minimera, Maximera eller Stäng )</w:t>
      </w:r>
    </w:p>
    <w:p w14:paraId="7DBA3729" w14:textId="6BE31F32" w:rsidR="00C505A9" w:rsidRDefault="00C505A9" w:rsidP="004120F3">
      <w:pPr>
        <w:autoSpaceDE w:val="0"/>
        <w:autoSpaceDN w:val="0"/>
        <w:adjustRightInd w:val="0"/>
        <w:spacing w:before="0" w:after="0" w:line="240" w:lineRule="auto"/>
      </w:pPr>
    </w:p>
    <w:p w14:paraId="0330B262" w14:textId="20544ADB" w:rsidR="00C505A9" w:rsidRDefault="00C505A9" w:rsidP="004120F3">
      <w:pPr>
        <w:autoSpaceDE w:val="0"/>
        <w:autoSpaceDN w:val="0"/>
        <w:adjustRightInd w:val="0"/>
        <w:spacing w:before="0" w:after="0" w:line="240" w:lineRule="auto"/>
      </w:pPr>
    </w:p>
    <w:p w14:paraId="5CC86503" w14:textId="35F4D14D" w:rsidR="00C505A9" w:rsidRDefault="00C505A9" w:rsidP="004120F3">
      <w:pPr>
        <w:autoSpaceDE w:val="0"/>
        <w:autoSpaceDN w:val="0"/>
        <w:adjustRightInd w:val="0"/>
        <w:spacing w:before="0" w:after="0" w:line="240" w:lineRule="auto"/>
      </w:pPr>
    </w:p>
    <w:p w14:paraId="0C0E5516" w14:textId="59052B38" w:rsidR="00C505A9" w:rsidRDefault="00C505A9" w:rsidP="004120F3">
      <w:pPr>
        <w:autoSpaceDE w:val="0"/>
        <w:autoSpaceDN w:val="0"/>
        <w:adjustRightInd w:val="0"/>
        <w:spacing w:before="0" w:after="0" w:line="240" w:lineRule="auto"/>
      </w:pPr>
    </w:p>
    <w:p w14:paraId="3657EC8B" w14:textId="308A7F16" w:rsidR="00C505A9" w:rsidRDefault="00C505A9" w:rsidP="004120F3">
      <w:pPr>
        <w:autoSpaceDE w:val="0"/>
        <w:autoSpaceDN w:val="0"/>
        <w:adjustRightInd w:val="0"/>
        <w:spacing w:before="0" w:after="0" w:line="240" w:lineRule="auto"/>
      </w:pPr>
    </w:p>
    <w:p w14:paraId="4C3A41B6" w14:textId="26744CA6" w:rsidR="00C505A9" w:rsidRDefault="00C505A9" w:rsidP="004120F3">
      <w:pPr>
        <w:autoSpaceDE w:val="0"/>
        <w:autoSpaceDN w:val="0"/>
        <w:adjustRightInd w:val="0"/>
        <w:spacing w:before="0" w:after="0" w:line="240" w:lineRule="auto"/>
      </w:pPr>
    </w:p>
    <w:p w14:paraId="56AD4B47" w14:textId="512264EC" w:rsidR="00C505A9" w:rsidRDefault="00C505A9" w:rsidP="004120F3">
      <w:pPr>
        <w:autoSpaceDE w:val="0"/>
        <w:autoSpaceDN w:val="0"/>
        <w:adjustRightInd w:val="0"/>
        <w:spacing w:before="0" w:after="0" w:line="240" w:lineRule="auto"/>
      </w:pPr>
    </w:p>
    <w:p w14:paraId="2F868967" w14:textId="6F5CB797" w:rsidR="00C505A9" w:rsidRDefault="00C505A9" w:rsidP="004120F3">
      <w:pPr>
        <w:autoSpaceDE w:val="0"/>
        <w:autoSpaceDN w:val="0"/>
        <w:adjustRightInd w:val="0"/>
        <w:spacing w:before="0" w:after="0" w:line="240" w:lineRule="auto"/>
      </w:pPr>
    </w:p>
    <w:p w14:paraId="5F31E153" w14:textId="4D532795" w:rsidR="00C505A9" w:rsidRDefault="00C505A9" w:rsidP="004120F3">
      <w:pPr>
        <w:autoSpaceDE w:val="0"/>
        <w:autoSpaceDN w:val="0"/>
        <w:adjustRightInd w:val="0"/>
        <w:spacing w:before="0" w:after="0" w:line="240" w:lineRule="auto"/>
      </w:pPr>
    </w:p>
    <w:p w14:paraId="0A22687B" w14:textId="77777777" w:rsidR="00C505A9" w:rsidRPr="007923F2" w:rsidRDefault="00C505A9" w:rsidP="004120F3">
      <w:pPr>
        <w:autoSpaceDE w:val="0"/>
        <w:autoSpaceDN w:val="0"/>
        <w:adjustRightInd w:val="0"/>
        <w:spacing w:before="0" w:after="0" w:line="240" w:lineRule="auto"/>
      </w:pPr>
    </w:p>
    <w:p w14:paraId="36FD03E1" w14:textId="777296ED" w:rsidR="002923C6" w:rsidRPr="002923C6" w:rsidRDefault="007923F2" w:rsidP="008C2B29">
      <w:pPr>
        <w:pStyle w:val="Heading1"/>
      </w:pPr>
      <w:bookmarkStart w:id="7" w:name="_Toc126236604"/>
      <w:r w:rsidRPr="007923F2">
        <w:lastRenderedPageBreak/>
        <w:t>Information</w:t>
      </w:r>
      <w:bookmarkEnd w:id="7"/>
    </w:p>
    <w:p w14:paraId="7BF6A87F" w14:textId="1B01628D" w:rsidR="007923F2" w:rsidRDefault="007923F2" w:rsidP="007923F2">
      <w:pPr>
        <w:pStyle w:val="Heading2"/>
      </w:pPr>
      <w:bookmarkStart w:id="8" w:name="_Toc126236605"/>
      <w:r w:rsidRPr="007923F2">
        <w:t>Databas</w:t>
      </w:r>
      <w:bookmarkEnd w:id="8"/>
    </w:p>
    <w:p w14:paraId="1F2E7D03" w14:textId="77777777" w:rsidR="005558FB" w:rsidRPr="005558FB" w:rsidRDefault="005558FB" w:rsidP="005558FB"/>
    <w:p w14:paraId="589687B1" w14:textId="77777777" w:rsidR="007C65AE" w:rsidRDefault="007C65AE" w:rsidP="005558FB">
      <w:pPr>
        <w:rPr>
          <w:caps/>
        </w:rPr>
      </w:pPr>
      <w:r w:rsidRPr="007C65AE">
        <w:drawing>
          <wp:inline distT="0" distB="0" distL="0" distR="0" wp14:anchorId="3DECB6C9" wp14:editId="30E8D888">
            <wp:extent cx="2999021" cy="2752725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1039" cy="27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5AE">
        <w:t xml:space="preserve"> </w:t>
      </w:r>
    </w:p>
    <w:p w14:paraId="3997D475" w14:textId="77777777" w:rsidR="007C65AE" w:rsidRDefault="007C65AE" w:rsidP="007923F2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</w:p>
    <w:p w14:paraId="7A5FF0CD" w14:textId="2B424573" w:rsidR="007923F2" w:rsidRDefault="007923F2" w:rsidP="007923F2">
      <w:pPr>
        <w:pStyle w:val="Heading2"/>
      </w:pPr>
      <w:bookmarkStart w:id="9" w:name="_Toc126236606"/>
      <w:r w:rsidRPr="007923F2">
        <w:t>Tabellbeskrivningar</w:t>
      </w:r>
      <w:bookmarkEnd w:id="9"/>
    </w:p>
    <w:p w14:paraId="286F24AC" w14:textId="2B01E973" w:rsidR="007C65AE" w:rsidRPr="007C65AE" w:rsidRDefault="00F53A6E" w:rsidP="007C65AE">
      <w:r>
        <w:t>Tabellen</w:t>
      </w:r>
      <w:r w:rsidR="007C65AE">
        <w:t xml:space="preserve"> för träningspassen, förklaring i  ”REFLEKTION” sida 6.</w:t>
      </w:r>
    </w:p>
    <w:p w14:paraId="78E2DC30" w14:textId="5E3098BE" w:rsidR="00F53A6E" w:rsidRDefault="007C65AE" w:rsidP="007C65AE">
      <w:r w:rsidRPr="007C65AE">
        <w:drawing>
          <wp:inline distT="0" distB="0" distL="0" distR="0" wp14:anchorId="4C1C09C4" wp14:editId="2FBAC5C8">
            <wp:extent cx="5274310" cy="786130"/>
            <wp:effectExtent l="0" t="0" r="254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A202" w14:textId="77777777" w:rsidR="00F53A6E" w:rsidRDefault="00F53A6E" w:rsidP="00F53A6E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2"/>
        </w:rPr>
      </w:pPr>
      <w:bookmarkStart w:id="10" w:name="_Toc126236607"/>
      <w:r>
        <w:rPr>
          <w:rFonts w:asciiTheme="minorHAnsi" w:eastAsiaTheme="minorHAnsi" w:hAnsiTheme="minorHAnsi" w:cstheme="minorBidi"/>
          <w:color w:val="595959" w:themeColor="text1" w:themeTint="A6"/>
          <w:sz w:val="22"/>
        </w:rPr>
        <w:t>Tabellen för Övningar</w:t>
      </w:r>
      <w:bookmarkEnd w:id="10"/>
    </w:p>
    <w:p w14:paraId="77E7999B" w14:textId="526435ED" w:rsidR="007C65AE" w:rsidRDefault="007C65AE" w:rsidP="00F53A6E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2"/>
        </w:rPr>
      </w:pPr>
      <w:bookmarkStart w:id="11" w:name="_Toc126236608"/>
      <w:r w:rsidRPr="007C65AE">
        <w:rPr>
          <w:rFonts w:asciiTheme="minorHAnsi" w:eastAsiaTheme="minorHAnsi" w:hAnsiTheme="minorHAnsi" w:cstheme="minorBidi"/>
          <w:color w:val="595959" w:themeColor="text1" w:themeTint="A6"/>
          <w:sz w:val="22"/>
        </w:rPr>
        <w:drawing>
          <wp:anchor distT="0" distB="0" distL="114300" distR="114300" simplePos="0" relativeHeight="251662336" behindDoc="1" locked="0" layoutInCell="1" allowOverlap="1" wp14:anchorId="5F708F76" wp14:editId="02E68CE2">
            <wp:simplePos x="0" y="0"/>
            <wp:positionH relativeFrom="column">
              <wp:posOffset>0</wp:posOffset>
            </wp:positionH>
            <wp:positionV relativeFrom="paragraph">
              <wp:posOffset>250190</wp:posOffset>
            </wp:positionV>
            <wp:extent cx="35528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542" y="21346"/>
                <wp:lineTo x="21542" y="0"/>
                <wp:lineTo x="0" y="0"/>
              </wp:wrapPolygon>
            </wp:wrapTight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1"/>
    </w:p>
    <w:p w14:paraId="29B33F88" w14:textId="0365B41A" w:rsidR="00F53A6E" w:rsidRDefault="00F53A6E" w:rsidP="00F53A6E"/>
    <w:p w14:paraId="6FBAFC52" w14:textId="736EBC70" w:rsidR="00F53A6E" w:rsidRDefault="00F53A6E" w:rsidP="00F53A6E"/>
    <w:p w14:paraId="7A400F31" w14:textId="0693CA68" w:rsidR="00F53A6E" w:rsidRDefault="00F53A6E" w:rsidP="00F53A6E"/>
    <w:p w14:paraId="6EC8B824" w14:textId="4094D23E" w:rsidR="00F53A6E" w:rsidRPr="00F53A6E" w:rsidRDefault="00F53A6E" w:rsidP="00F53A6E">
      <w:r>
        <w:t>Tabellen för aktiviteter</w:t>
      </w:r>
    </w:p>
    <w:p w14:paraId="738A920C" w14:textId="2539A339" w:rsidR="007C65AE" w:rsidRPr="007C65AE" w:rsidRDefault="007C65AE" w:rsidP="007C65AE">
      <w:r w:rsidRPr="007C65AE">
        <w:drawing>
          <wp:inline distT="0" distB="0" distL="0" distR="0" wp14:anchorId="2F377AA7" wp14:editId="7E69344D">
            <wp:extent cx="3096057" cy="990738"/>
            <wp:effectExtent l="0" t="0" r="9525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87B5" w14:textId="4A10D4E3" w:rsidR="007923F2" w:rsidRPr="007923F2" w:rsidRDefault="007923F2" w:rsidP="007923F2">
      <w:pPr>
        <w:pStyle w:val="Heading1"/>
      </w:pPr>
      <w:bookmarkStart w:id="12" w:name="_Toc126236609"/>
      <w:r w:rsidRPr="007923F2">
        <w:lastRenderedPageBreak/>
        <w:t>Säkerhet</w:t>
      </w:r>
      <w:bookmarkEnd w:id="12"/>
    </w:p>
    <w:p w14:paraId="605BFC46" w14:textId="77777777" w:rsidR="007923F2" w:rsidRPr="007923F2" w:rsidRDefault="007923F2" w:rsidP="007923F2">
      <w:pPr>
        <w:pStyle w:val="Heading2"/>
      </w:pPr>
      <w:bookmarkStart w:id="13" w:name="_Toc126236610"/>
      <w:r w:rsidRPr="007923F2">
        <w:t>Kodredundans</w:t>
      </w:r>
      <w:bookmarkEnd w:id="13"/>
    </w:p>
    <w:p w14:paraId="5E389FB0" w14:textId="3611CEB2" w:rsidR="00544FB4" w:rsidRDefault="00544FB4" w:rsidP="007923F2">
      <w:r>
        <w:t xml:space="preserve">Koden har blivit commitad och pushat </w:t>
      </w:r>
      <w:r w:rsidR="007C65AE">
        <w:t>hyfsat</w:t>
      </w:r>
      <w:r>
        <w:t xml:space="preserve"> ofta till github efter de flesta pass eller </w:t>
      </w:r>
      <w:r w:rsidR="00F53A6E">
        <w:t xml:space="preserve">vid störe </w:t>
      </w:r>
      <w:r>
        <w:t>ändringar</w:t>
      </w:r>
      <w:r w:rsidR="007C65AE">
        <w:t>.</w:t>
      </w:r>
    </w:p>
    <w:p w14:paraId="06E4DA15" w14:textId="5C93B07D" w:rsidR="00544FB4" w:rsidRPr="007923F2" w:rsidRDefault="007C65AE" w:rsidP="007923F2">
      <w:r>
        <w:t>Exempel från</w:t>
      </w:r>
      <w:r>
        <w:t xml:space="preserve"> de</w:t>
      </w:r>
      <w:r w:rsidR="005558FB">
        <w:t xml:space="preserve"> </w:t>
      </w:r>
      <w:r>
        <w:t>senaste</w:t>
      </w:r>
      <w:r w:rsidR="005558FB">
        <w:t>.</w:t>
      </w:r>
      <w:r w:rsidR="00544FB4" w:rsidRPr="00544FB4">
        <w:drawing>
          <wp:anchor distT="0" distB="0" distL="114300" distR="114300" simplePos="0" relativeHeight="251661312" behindDoc="0" locked="0" layoutInCell="1" allowOverlap="1" wp14:anchorId="07606779" wp14:editId="0280CC92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867025" cy="3251467"/>
            <wp:effectExtent l="0" t="0" r="0" b="6350"/>
            <wp:wrapTopAndBottom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251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AC4F4" w14:textId="2DB15F1F" w:rsidR="007C65AE" w:rsidRPr="007923F2" w:rsidRDefault="007C65AE" w:rsidP="007C65AE">
      <w:pPr>
        <w:pStyle w:val="Heading2"/>
      </w:pPr>
      <w:bookmarkStart w:id="14" w:name="_Toc126236611"/>
      <w:r>
        <w:rPr>
          <w:lang w:val="sv-SE"/>
        </w:rPr>
        <w:t>Reflektion</w:t>
      </w:r>
      <w:bookmarkEnd w:id="14"/>
    </w:p>
    <w:p w14:paraId="04029619" w14:textId="5BDD0C88" w:rsidR="00F75792" w:rsidRDefault="008C2B29" w:rsidP="00F75792">
      <w:pPr>
        <w:rPr>
          <w:lang w:val="sv-SE"/>
        </w:rPr>
      </w:pPr>
      <w:r>
        <w:rPr>
          <w:lang w:val="sv-SE"/>
        </w:rPr>
        <w:t xml:space="preserve">Åter igen har jag tagit mig vatten över huvudet och försökt med ett mer avancerat programm </w:t>
      </w:r>
      <w:r w:rsidR="005558FB">
        <w:rPr>
          <w:lang w:val="sv-SE"/>
        </w:rPr>
        <w:t xml:space="preserve">(För mig) </w:t>
      </w:r>
      <w:r>
        <w:rPr>
          <w:lang w:val="sv-SE"/>
        </w:rPr>
        <w:t>som jag ej hinner klart med.</w:t>
      </w:r>
      <w:r w:rsidR="005558FB">
        <w:rPr>
          <w:lang w:val="sv-SE"/>
        </w:rPr>
        <w:t xml:space="preserve"> Det verkade någorlunda vettigt när jag startade, men jag märkte efter halv tiden att jag hade gjort en del fel, vilket exemplvis har resulterat i att det inte är träninspass som sparas utan det är ensilda övningar med anteckningar och datum som sparas</w:t>
      </w:r>
      <w:r w:rsidR="00C505A9">
        <w:rPr>
          <w:lang w:val="sv-SE"/>
        </w:rPr>
        <w:t xml:space="preserve"> eftersom jag hade byggt andra funktioner runt detta blev det väldigt jobbigt att försöka fixa</w:t>
      </w:r>
      <w:r w:rsidR="005558FB">
        <w:rPr>
          <w:lang w:val="sv-SE"/>
        </w:rPr>
        <w:t>. Allt d</w:t>
      </w:r>
      <w:r>
        <w:rPr>
          <w:lang w:val="sv-SE"/>
        </w:rPr>
        <w:t xml:space="preserve">etta kunde ha </w:t>
      </w:r>
      <w:r w:rsidR="005558FB">
        <w:rPr>
          <w:lang w:val="sv-SE"/>
        </w:rPr>
        <w:t>lösts</w:t>
      </w:r>
      <w:r>
        <w:rPr>
          <w:lang w:val="sv-SE"/>
        </w:rPr>
        <w:t xml:space="preserve"> om jag </w:t>
      </w:r>
      <w:r w:rsidR="005558FB">
        <w:rPr>
          <w:lang w:val="sv-SE"/>
        </w:rPr>
        <w:t>hade</w:t>
      </w:r>
      <w:r w:rsidR="00C505A9">
        <w:rPr>
          <w:lang w:val="sv-SE"/>
        </w:rPr>
        <w:t xml:space="preserve"> planerat bättre och</w:t>
      </w:r>
      <w:r w:rsidR="005558FB">
        <w:rPr>
          <w:lang w:val="sv-SE"/>
        </w:rPr>
        <w:t xml:space="preserve"> </w:t>
      </w:r>
      <w:r>
        <w:rPr>
          <w:lang w:val="sv-SE"/>
        </w:rPr>
        <w:t xml:space="preserve">jobbat </w:t>
      </w:r>
      <w:r w:rsidR="00C505A9">
        <w:rPr>
          <w:lang w:val="sv-SE"/>
        </w:rPr>
        <w:t xml:space="preserve">extra </w:t>
      </w:r>
      <w:r>
        <w:rPr>
          <w:lang w:val="sv-SE"/>
        </w:rPr>
        <w:t>med projeketet hemmifrån</w:t>
      </w:r>
      <w:r w:rsidR="005558FB">
        <w:rPr>
          <w:lang w:val="sv-SE"/>
        </w:rPr>
        <w:t>.</w:t>
      </w:r>
    </w:p>
    <w:p w14:paraId="3B8E57AB" w14:textId="700E563C" w:rsidR="005558FB" w:rsidRDefault="005558FB" w:rsidP="00F75792">
      <w:pPr>
        <w:rPr>
          <w:lang w:val="sv-SE"/>
        </w:rPr>
      </w:pPr>
      <w:r>
        <w:rPr>
          <w:lang w:val="sv-SE"/>
        </w:rPr>
        <w:t xml:space="preserve">Jag har inte använt mig av Chinook eller Address listan eftersom jag varit borta från de lektionerna och inte riktigt begrep mig på hur </w:t>
      </w:r>
      <w:r w:rsidR="006F53F5">
        <w:rPr>
          <w:lang w:val="sv-SE"/>
        </w:rPr>
        <w:t>delarna i det</w:t>
      </w:r>
      <w:r>
        <w:rPr>
          <w:lang w:val="sv-SE"/>
        </w:rPr>
        <w:t xml:space="preserve"> tidigare projekten hängde ihop</w:t>
      </w:r>
      <w:r w:rsidR="00C505A9">
        <w:rPr>
          <w:lang w:val="sv-SE"/>
        </w:rPr>
        <w:t>, s</w:t>
      </w:r>
      <w:r w:rsidR="006F53F5">
        <w:rPr>
          <w:lang w:val="sv-SE"/>
        </w:rPr>
        <w:t xml:space="preserve">å jag </w:t>
      </w:r>
      <w:r>
        <w:rPr>
          <w:lang w:val="sv-SE"/>
        </w:rPr>
        <w:t>har</w:t>
      </w:r>
      <w:r w:rsidR="006F53F5">
        <w:rPr>
          <w:lang w:val="sv-SE"/>
        </w:rPr>
        <w:t xml:space="preserve"> inte</w:t>
      </w:r>
      <w:r>
        <w:rPr>
          <w:lang w:val="sv-SE"/>
        </w:rPr>
        <w:t xml:space="preserve"> använt mig av någo</w:t>
      </w:r>
      <w:r w:rsidR="006F53F5">
        <w:rPr>
          <w:lang w:val="sv-SE"/>
        </w:rPr>
        <w:t>t</w:t>
      </w:r>
      <w:r>
        <w:rPr>
          <w:lang w:val="sv-SE"/>
        </w:rPr>
        <w:t xml:space="preserve"> r</w:t>
      </w:r>
      <w:r w:rsidR="006F53F5">
        <w:rPr>
          <w:lang w:val="sv-SE"/>
        </w:rPr>
        <w:t>eferensmaterial från tidigare projekt</w:t>
      </w:r>
      <w:r>
        <w:rPr>
          <w:lang w:val="sv-SE"/>
        </w:rPr>
        <w:t xml:space="preserve"> för att få funktioner</w:t>
      </w:r>
      <w:r w:rsidR="006F53F5">
        <w:rPr>
          <w:lang w:val="sv-SE"/>
        </w:rPr>
        <w:t>na</w:t>
      </w:r>
      <w:r>
        <w:rPr>
          <w:lang w:val="sv-SE"/>
        </w:rPr>
        <w:t xml:space="preserve"> att fungera, huvudsakligen </w:t>
      </w:r>
      <w:r w:rsidR="006F53F5">
        <w:rPr>
          <w:lang w:val="sv-SE"/>
        </w:rPr>
        <w:t>var det</w:t>
      </w:r>
      <w:r>
        <w:rPr>
          <w:lang w:val="sv-SE"/>
        </w:rPr>
        <w:t xml:space="preserve"> </w:t>
      </w:r>
      <w:r w:rsidR="006F53F5">
        <w:rPr>
          <w:lang w:val="sv-SE"/>
        </w:rPr>
        <w:t xml:space="preserve">allt som har med </w:t>
      </w:r>
      <w:r>
        <w:rPr>
          <w:lang w:val="sv-SE"/>
        </w:rPr>
        <w:t>databasen</w:t>
      </w:r>
      <w:r w:rsidR="006F53F5">
        <w:rPr>
          <w:lang w:val="sv-SE"/>
        </w:rPr>
        <w:t xml:space="preserve"> att göra som tog tid.</w:t>
      </w:r>
    </w:p>
    <w:p w14:paraId="73BE8C61" w14:textId="6833A823" w:rsidR="00C505A9" w:rsidRDefault="00C505A9" w:rsidP="00F75792">
      <w:pPr>
        <w:rPr>
          <w:lang w:val="sv-SE"/>
        </w:rPr>
      </w:pPr>
      <w:r>
        <w:rPr>
          <w:lang w:val="sv-SE"/>
        </w:rPr>
        <w:t>Så utan överraskning gick appen aldrig till produktion stadiet.</w:t>
      </w:r>
    </w:p>
    <w:p w14:paraId="20C6438C" w14:textId="374783A0" w:rsidR="00C46964" w:rsidRPr="00141AE6" w:rsidRDefault="00C46964" w:rsidP="00F75792">
      <w:pPr>
        <w:rPr>
          <w:lang w:val="sv-SE"/>
        </w:rPr>
      </w:pPr>
      <w:r>
        <w:rPr>
          <w:lang w:val="sv-SE"/>
        </w:rPr>
        <w:t>Misslyckandet krediterar jag till samma anledning som tidigare projekt.</w:t>
      </w:r>
      <w:r>
        <w:rPr>
          <w:lang w:val="sv-SE"/>
        </w:rPr>
        <w:br/>
        <w:t>Min egen frånvaro, brist på plannering och felaktig e</w:t>
      </w:r>
      <w:r w:rsidRPr="00C46964">
        <w:rPr>
          <w:lang w:val="sv-SE"/>
        </w:rPr>
        <w:t>xekvering</w:t>
      </w:r>
      <w:r>
        <w:rPr>
          <w:lang w:val="sv-SE"/>
        </w:rPr>
        <w:t xml:space="preserve"> av de olika arbetsmomenten.</w:t>
      </w:r>
    </w:p>
    <w:sectPr w:rsidR="00C46964" w:rsidRPr="00141AE6" w:rsidSect="00775486">
      <w:footerReference w:type="default" r:id="rId25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3E4BA" w14:textId="77777777" w:rsidR="00AC0A1F" w:rsidRDefault="00AC0A1F" w:rsidP="00C6554A">
      <w:pPr>
        <w:spacing w:before="0" w:after="0" w:line="240" w:lineRule="auto"/>
      </w:pPr>
      <w:r>
        <w:separator/>
      </w:r>
    </w:p>
  </w:endnote>
  <w:endnote w:type="continuationSeparator" w:id="0">
    <w:p w14:paraId="4CA9B00E" w14:textId="77777777" w:rsidR="00AC0A1F" w:rsidRDefault="00AC0A1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22B8" w14:textId="7AC7C9F5" w:rsidR="002163EE" w:rsidRDefault="00ED7C44">
    <w:pPr>
      <w:pStyle w:val="Footer"/>
    </w:pPr>
    <w:r>
      <w:rPr>
        <w:lang w:bidi="sv-SE"/>
      </w:rPr>
      <w:t xml:space="preserve">Sidan </w:t>
    </w:r>
    <w:r>
      <w:rPr>
        <w:lang w:bidi="sv-SE"/>
      </w:rPr>
      <w:fldChar w:fldCharType="begin"/>
    </w:r>
    <w:r>
      <w:rPr>
        <w:lang w:bidi="sv-SE"/>
      </w:rPr>
      <w:instrText xml:space="preserve"> PAGE  \* Arabic  \* MERGEFORMAT </w:instrText>
    </w:r>
    <w:r>
      <w:rPr>
        <w:lang w:bidi="sv-SE"/>
      </w:rPr>
      <w:fldChar w:fldCharType="separate"/>
    </w:r>
    <w:r w:rsidR="00F75792">
      <w:rPr>
        <w:noProof/>
        <w:lang w:bidi="sv-SE"/>
      </w:rPr>
      <w:t>3</w:t>
    </w:r>
    <w:r>
      <w:rPr>
        <w:lang w:bidi="sv-S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9514" w14:textId="77777777" w:rsidR="00AC0A1F" w:rsidRDefault="00AC0A1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99BE784" w14:textId="77777777" w:rsidR="00AC0A1F" w:rsidRDefault="00AC0A1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6A61EE6"/>
    <w:multiLevelType w:val="multilevel"/>
    <w:tmpl w:val="3FEA4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5408576">
    <w:abstractNumId w:val="9"/>
  </w:num>
  <w:num w:numId="2" w16cid:durableId="1325821290">
    <w:abstractNumId w:val="8"/>
  </w:num>
  <w:num w:numId="3" w16cid:durableId="1969360968">
    <w:abstractNumId w:val="8"/>
  </w:num>
  <w:num w:numId="4" w16cid:durableId="205914624">
    <w:abstractNumId w:val="9"/>
  </w:num>
  <w:num w:numId="5" w16cid:durableId="1380399032">
    <w:abstractNumId w:val="13"/>
  </w:num>
  <w:num w:numId="6" w16cid:durableId="1239364475">
    <w:abstractNumId w:val="10"/>
  </w:num>
  <w:num w:numId="7" w16cid:durableId="1942954986">
    <w:abstractNumId w:val="11"/>
  </w:num>
  <w:num w:numId="8" w16cid:durableId="411662785">
    <w:abstractNumId w:val="7"/>
  </w:num>
  <w:num w:numId="9" w16cid:durableId="205484387">
    <w:abstractNumId w:val="6"/>
  </w:num>
  <w:num w:numId="10" w16cid:durableId="481235392">
    <w:abstractNumId w:val="5"/>
  </w:num>
  <w:num w:numId="11" w16cid:durableId="1810977182">
    <w:abstractNumId w:val="4"/>
  </w:num>
  <w:num w:numId="12" w16cid:durableId="547306901">
    <w:abstractNumId w:val="3"/>
  </w:num>
  <w:num w:numId="13" w16cid:durableId="1201940993">
    <w:abstractNumId w:val="2"/>
  </w:num>
  <w:num w:numId="14" w16cid:durableId="1391726906">
    <w:abstractNumId w:val="1"/>
  </w:num>
  <w:num w:numId="15" w16cid:durableId="292562846">
    <w:abstractNumId w:val="0"/>
  </w:num>
  <w:num w:numId="16" w16cid:durableId="21039136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9E7"/>
    <w:rsid w:val="00141AE6"/>
    <w:rsid w:val="002554CD"/>
    <w:rsid w:val="002923C6"/>
    <w:rsid w:val="00293B83"/>
    <w:rsid w:val="002A69B6"/>
    <w:rsid w:val="002B4294"/>
    <w:rsid w:val="002C1503"/>
    <w:rsid w:val="002C414F"/>
    <w:rsid w:val="003069E7"/>
    <w:rsid w:val="00333D0D"/>
    <w:rsid w:val="003A61AE"/>
    <w:rsid w:val="004120F3"/>
    <w:rsid w:val="004C049F"/>
    <w:rsid w:val="005000E2"/>
    <w:rsid w:val="00544FB4"/>
    <w:rsid w:val="005558FB"/>
    <w:rsid w:val="00682832"/>
    <w:rsid w:val="006908B6"/>
    <w:rsid w:val="006A3CE7"/>
    <w:rsid w:val="006F53F5"/>
    <w:rsid w:val="00775486"/>
    <w:rsid w:val="007923F2"/>
    <w:rsid w:val="007C65AE"/>
    <w:rsid w:val="008A3075"/>
    <w:rsid w:val="008C2B29"/>
    <w:rsid w:val="008C2DD9"/>
    <w:rsid w:val="00916667"/>
    <w:rsid w:val="009E4363"/>
    <w:rsid w:val="00A64E75"/>
    <w:rsid w:val="00AC0A1F"/>
    <w:rsid w:val="00AE549F"/>
    <w:rsid w:val="00B06A18"/>
    <w:rsid w:val="00C46964"/>
    <w:rsid w:val="00C505A9"/>
    <w:rsid w:val="00C6554A"/>
    <w:rsid w:val="00C86C4D"/>
    <w:rsid w:val="00C9250A"/>
    <w:rsid w:val="00CC79B0"/>
    <w:rsid w:val="00D3561E"/>
    <w:rsid w:val="00E10E8B"/>
    <w:rsid w:val="00E4495D"/>
    <w:rsid w:val="00ED7C44"/>
    <w:rsid w:val="00F23698"/>
    <w:rsid w:val="00F53A6E"/>
    <w:rsid w:val="00F75792"/>
    <w:rsid w:val="00FD6B8B"/>
    <w:rsid w:val="00FF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874ED"/>
  <w15:chartTrackingRefBased/>
  <w15:docId w15:val="{27E032C0-A645-4893-A1E3-99C7E04D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sv-S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  <w:rPr>
      <w:lang w:val="sv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information">
    <w:name w:val="Kontaktinformation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3069E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069E7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923F2"/>
    <w:pPr>
      <w:spacing w:before="0"/>
      <w:contextualSpacing w:val="0"/>
      <w:outlineLvl w:val="9"/>
    </w:pPr>
    <w:rPr>
      <w:color w:val="00A0B8" w:themeColor="accent1"/>
      <w:sz w:val="30"/>
      <w:szCs w:val="30"/>
      <w:lang w:val="sv-SE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23F2"/>
    <w:pPr>
      <w:spacing w:after="100"/>
    </w:pPr>
    <w:rPr>
      <w:rFonts w:eastAsiaTheme="minorEastAsia"/>
      <w:color w:val="4E5B6F" w:themeColor="text2"/>
      <w:lang w:val="sv-SE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7923F2"/>
    <w:pPr>
      <w:spacing w:after="100"/>
      <w:ind w:left="200"/>
    </w:pPr>
    <w:rPr>
      <w:rFonts w:eastAsiaTheme="minorEastAsia"/>
      <w:color w:val="4E5B6F" w:themeColor="text2"/>
      <w:lang w:val="sv-S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ell%20Hansen\AppData\Roaming\Microsoft\Templates\Elevrapport%20med%20omslagsbil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C085B923BE485AA9900A23BC62324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EE7318A-5C0B-4954-85D5-DE77F9CACABA}"/>
      </w:docPartPr>
      <w:docPartBody>
        <w:p w:rsidR="00FE6C7D" w:rsidRDefault="00B87CDA" w:rsidP="00B87CDA">
          <w:pPr>
            <w:pStyle w:val="A3C085B923BE485AA9900A23BC623248"/>
          </w:pPr>
          <w:r w:rsidRPr="003313E8">
            <w:rPr>
              <w:rStyle w:val="PlaceholderText"/>
            </w:rPr>
            <w:t>[Titel]</w:t>
          </w:r>
        </w:p>
      </w:docPartBody>
    </w:docPart>
    <w:docPart>
      <w:docPartPr>
        <w:name w:val="75373EB71FED4809B341F6ED55B25E6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678D3A5-E386-40DB-B66E-941C924C2190}"/>
      </w:docPartPr>
      <w:docPartBody>
        <w:p w:rsidR="00FE6C7D" w:rsidRDefault="00B87CDA" w:rsidP="00B87CDA">
          <w:pPr>
            <w:pStyle w:val="75373EB71FED4809B341F6ED55B25E6E"/>
          </w:pPr>
          <w:r w:rsidRPr="003313E8">
            <w:rPr>
              <w:rStyle w:val="PlaceholderText"/>
            </w:rPr>
            <w:t>[Ämne]</w:t>
          </w:r>
        </w:p>
      </w:docPartBody>
    </w:docPart>
    <w:docPart>
      <w:docPartPr>
        <w:name w:val="8F176FCC09564335BC1E40C1F0EC2DD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B935A6-800E-46EC-AD4D-62E01F8BE54E}"/>
      </w:docPartPr>
      <w:docPartBody>
        <w:p w:rsidR="00FE6C7D" w:rsidRDefault="00B87CDA" w:rsidP="00B87CDA">
          <w:pPr>
            <w:pStyle w:val="8F176FCC09564335BC1E40C1F0EC2DD6"/>
          </w:pPr>
          <w:r w:rsidRPr="003313E8">
            <w:rPr>
              <w:rStyle w:val="PlaceholderText"/>
            </w:rPr>
            <w:t>[Författare]</w:t>
          </w:r>
        </w:p>
      </w:docPartBody>
    </w:docPart>
    <w:docPart>
      <w:docPartPr>
        <w:name w:val="1EF99DA7AF5141579B04A5407ABF47D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2717249-3100-422C-90E5-19E055D109C0}"/>
      </w:docPartPr>
      <w:docPartBody>
        <w:p w:rsidR="00FE6C7D" w:rsidRDefault="00B87CDA" w:rsidP="00B87CDA">
          <w:pPr>
            <w:pStyle w:val="1EF99DA7AF5141579B04A5407ABF47DB"/>
          </w:pPr>
          <w:r w:rsidRPr="003313E8">
            <w:rPr>
              <w:rStyle w:val="PlaceholderText"/>
            </w:rPr>
            <w:t>[Publiceringsdatum]</w:t>
          </w:r>
        </w:p>
      </w:docPartBody>
    </w:docPart>
    <w:docPart>
      <w:docPartPr>
        <w:name w:val="6FEB49C19E864EAF8595A21470FDA7C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638CB32-92E8-4128-83EE-2F542CD645E3}"/>
      </w:docPartPr>
      <w:docPartBody>
        <w:p w:rsidR="00FE6C7D" w:rsidRDefault="00B87CDA" w:rsidP="00B87CDA">
          <w:pPr>
            <w:pStyle w:val="6FEB49C19E864EAF8595A21470FDA7CE"/>
          </w:pPr>
          <w:r w:rsidRPr="007951BE">
            <w:rPr>
              <w:rStyle w:val="PlaceholderText"/>
            </w:rPr>
            <w:t>[Företag]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71376729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2F"/>
    <w:rsid w:val="001A4775"/>
    <w:rsid w:val="0069742F"/>
    <w:rsid w:val="00B87CDA"/>
    <w:rsid w:val="00FE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FI" w:eastAsia="sv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sv-SE" w:eastAsia="en-US"/>
    </w:rPr>
  </w:style>
  <w:style w:type="character" w:styleId="PlaceholderText">
    <w:name w:val="Placeholder Text"/>
    <w:basedOn w:val="DefaultParagraphFont"/>
    <w:uiPriority w:val="99"/>
    <w:semiHidden/>
    <w:rsid w:val="00B87CDA"/>
    <w:rPr>
      <w:color w:val="595959" w:themeColor="text1" w:themeTint="A6"/>
    </w:rPr>
  </w:style>
  <w:style w:type="paragraph" w:customStyle="1" w:styleId="A3C085B923BE485AA9900A23BC623248">
    <w:name w:val="A3C085B923BE485AA9900A23BC623248"/>
    <w:rsid w:val="00B87CDA"/>
    <w:rPr>
      <w:lang w:val="sv-SE" w:eastAsia="sv-SE"/>
    </w:rPr>
  </w:style>
  <w:style w:type="paragraph" w:customStyle="1" w:styleId="75373EB71FED4809B341F6ED55B25E6E">
    <w:name w:val="75373EB71FED4809B341F6ED55B25E6E"/>
    <w:rsid w:val="00B87CDA"/>
    <w:rPr>
      <w:lang w:val="sv-SE" w:eastAsia="sv-SE"/>
    </w:rPr>
  </w:style>
  <w:style w:type="paragraph" w:customStyle="1" w:styleId="8F176FCC09564335BC1E40C1F0EC2DD6">
    <w:name w:val="8F176FCC09564335BC1E40C1F0EC2DD6"/>
    <w:rsid w:val="00B87CDA"/>
    <w:rPr>
      <w:lang w:val="sv-SE" w:eastAsia="sv-SE"/>
    </w:rPr>
  </w:style>
  <w:style w:type="paragraph" w:customStyle="1" w:styleId="1EF99DA7AF5141579B04A5407ABF47DB">
    <w:name w:val="1EF99DA7AF5141579B04A5407ABF47DB"/>
    <w:rsid w:val="00B87CDA"/>
    <w:rPr>
      <w:lang w:val="sv-SE" w:eastAsia="sv-SE"/>
    </w:rPr>
  </w:style>
  <w:style w:type="paragraph" w:customStyle="1" w:styleId="6FEB49C19E864EAF8595A21470FDA7CE">
    <w:name w:val="6FEB49C19E864EAF8595A21470FDA7CE"/>
    <w:rsid w:val="00B87CDA"/>
    <w:rPr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2023-02-02T00:00:00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B035B7DE360F49AC1E3E64A7BD4266" ma:contentTypeVersion="9" ma:contentTypeDescription="Skapa ett nytt dokument." ma:contentTypeScope="" ma:versionID="2b15be16484cc4125e56b4bc62a7d78a">
  <xsd:schema xmlns:xsd="http://www.w3.org/2001/XMLSchema" xmlns:xs="http://www.w3.org/2001/XMLSchema" xmlns:p="http://schemas.microsoft.com/office/2006/metadata/properties" xmlns:ns3="e726d1de-8eee-48d4-acc6-11f5952e6685" xmlns:ns4="7afd1d53-ab43-4087-8ee5-8d1641b94b01" targetNamespace="http://schemas.microsoft.com/office/2006/metadata/properties" ma:root="true" ma:fieldsID="07a74a5b6f94ee7a3fc8de3bd0e980eb" ns3:_="" ns4:_="">
    <xsd:import namespace="e726d1de-8eee-48d4-acc6-11f5952e6685"/>
    <xsd:import namespace="7afd1d53-ab43-4087-8ee5-8d1641b94b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6d1de-8eee-48d4-acc6-11f5952e6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d1d53-ab43-4087-8ee5-8d1641b94b0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F996C6-6230-4C78-A109-E12BD19CC8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DE923A-1165-4195-99A7-C9E9FBCE00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8AD2E0-D5DF-416D-B6A1-45AF141F7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26d1de-8eee-48d4-acc6-11f5952e6685"/>
    <ds:schemaRef ds:uri="7afd1d53-ab43-4087-8ee5-8d1641b94b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905D6A7-7517-4752-9C01-B6C12B7A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Elevrapport med omslagsbild</Template>
  <TotalTime>1</TotalTime>
  <Pages>7</Pages>
  <Words>655</Words>
  <Characters>3739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Projektrapport</vt:lpstr>
      <vt:lpstr>Projektrapport</vt:lpstr>
    </vt:vector>
  </TitlesOfParts>
  <Company>Ålands Yrkesgymnasium – IT-Stöd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Projektrapport</dc:title>
  <dc:subject>träningsdagbok</dc:subject>
  <dc:creator>Daniel</dc:creator>
  <cp:keywords/>
  <dc:description/>
  <cp:lastModifiedBy>Daniel Bergholm</cp:lastModifiedBy>
  <cp:revision>2</cp:revision>
  <dcterms:created xsi:type="dcterms:W3CDTF">2023-02-02T11:27:00Z</dcterms:created>
  <dcterms:modified xsi:type="dcterms:W3CDTF">2023-02-02T11:27:00Z</dcterms:modified>
  <cp:category>Implementering av en Prototyp för Programvaran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0x01010067B035B7DE360F49AC1E3E64A7BD4266</vt:lpwstr>
  </property>
</Properties>
</file>